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6670098"/>
        <w:docPartObj>
          <w:docPartGallery w:val="Cover Pages"/>
          <w:docPartUnique/>
        </w:docPartObj>
      </w:sdtPr>
      <w:sdtEndPr/>
      <w:sdtContent>
        <w:p w14:paraId="5D2E7C31" w14:textId="77777777" w:rsidR="00F06707" w:rsidRDefault="00FD48DE">
          <w:r>
            <w:rPr>
              <w:noProof/>
              <w:lang w:val="en-GB" w:eastAsia="en-GB"/>
            </w:rPr>
            <mc:AlternateContent>
              <mc:Choice Requires="wpg">
                <w:drawing>
                  <wp:anchor distT="0" distB="0" distL="114300" distR="114300" simplePos="0" relativeHeight="251662336" behindDoc="0" locked="0" layoutInCell="1" allowOverlap="1" wp14:anchorId="612385FF" wp14:editId="2AD862FA">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90639" w14:textId="77777777" w:rsidR="00F06707" w:rsidRDefault="00FD48DE">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F5095FE" w14:textId="77777777" w:rsidR="00F06707" w:rsidRDefault="00F06707">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3FFC4" w14:textId="77777777" w:rsidR="00F06707" w:rsidRDefault="00FD48DE">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612385FF"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1590639" w14:textId="77777777" w:rsidR="00F06707" w:rsidRDefault="00FD48DE">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F5095FE" w14:textId="77777777" w:rsidR="00F06707" w:rsidRDefault="00F06707">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B63FFC4" w14:textId="77777777" w:rsidR="00F06707" w:rsidRDefault="00FD48DE">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5B5F4E6C" w14:textId="77777777" w:rsidR="00F06707" w:rsidRDefault="00F06707"/>
        <w:p w14:paraId="72507147" w14:textId="77777777" w:rsidR="00F06707" w:rsidRDefault="00F06707"/>
        <w:p w14:paraId="1316AE27" w14:textId="77777777" w:rsidR="00F06707" w:rsidRDefault="00F06707"/>
        <w:p w14:paraId="6823BD4C" w14:textId="77777777" w:rsidR="00F06707" w:rsidRDefault="00FD48DE">
          <w:pPr>
            <w:spacing w:after="70"/>
          </w:pPr>
          <w:r>
            <w:br w:type="page"/>
          </w:r>
        </w:p>
      </w:sdtContent>
    </w:sdt>
    <w:p w14:paraId="3E21F01D" w14:textId="77777777" w:rsidR="00F06707" w:rsidRDefault="00FD48DE">
      <w:pPr>
        <w:pStyle w:val="Heading1"/>
        <w:numPr>
          <w:ilvl w:val="0"/>
          <w:numId w:val="2"/>
        </w:numPr>
        <w:ind w:left="630"/>
      </w:pPr>
      <w:r>
        <w:lastRenderedPageBreak/>
        <w:t>Use live layout and alignment guides</w:t>
      </w:r>
    </w:p>
    <w:p w14:paraId="37056AC4" w14:textId="77777777" w:rsidR="00F06707" w:rsidRDefault="00FD48DE">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2" w:name="_Simple_Markup"/>
      <w:bookmarkEnd w:id="2"/>
    </w:p>
    <w:p w14:paraId="65DDC00F" w14:textId="77777777" w:rsidR="00F06707" w:rsidRDefault="00FD48DE">
      <w:pPr>
        <w:pStyle w:val="Instructions"/>
        <w:ind w:left="720"/>
      </w:pPr>
      <w:r>
        <w:rPr>
          <w:noProof/>
          <w:color w:val="0563C1" w:themeColor="hyperlink"/>
          <w:u w:val="single"/>
          <w:lang w:val="en-GB" w:eastAsia="en-GB"/>
        </w:rPr>
        <w:drawing>
          <wp:anchor distT="0" distB="0" distL="114300" distR="114300" simplePos="0" relativeHeight="251663360" behindDoc="1" locked="0" layoutInCell="1" allowOverlap="1" wp14:anchorId="4A59D468" wp14:editId="73366D79">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071DFE02" w14:textId="77777777" w:rsidR="00F06707" w:rsidRDefault="00F06707">
      <w:pPr>
        <w:pStyle w:val="Instructions"/>
        <w:ind w:left="720"/>
      </w:pPr>
    </w:p>
    <w:p w14:paraId="24A63E30" w14:textId="77777777" w:rsidR="00F06707" w:rsidRDefault="00F06707">
      <w:pPr>
        <w:pStyle w:val="Instructions"/>
        <w:ind w:left="720"/>
      </w:pPr>
    </w:p>
    <w:p w14:paraId="18AC7867" w14:textId="77777777" w:rsidR="00F06707" w:rsidRDefault="00F06707">
      <w:pPr>
        <w:pStyle w:val="Instructions"/>
        <w:ind w:left="720"/>
      </w:pPr>
    </w:p>
    <w:p w14:paraId="2B93CD67" w14:textId="77777777" w:rsidR="00F06707" w:rsidRDefault="00F06707">
      <w:pPr>
        <w:pStyle w:val="Instructions"/>
        <w:ind w:left="720"/>
      </w:pPr>
    </w:p>
    <w:p w14:paraId="603BB4EB" w14:textId="77777777" w:rsidR="00F06707" w:rsidRDefault="00FD48DE">
      <w:pPr>
        <w:pStyle w:val="Heading1"/>
        <w:numPr>
          <w:ilvl w:val="0"/>
          <w:numId w:val="2"/>
        </w:numPr>
        <w:ind w:left="630"/>
      </w:pPr>
      <w:bookmarkStart w:id="3" w:name="_Toc320026684"/>
      <w:r>
        <w:t>Collaborate in Simple Markup</w:t>
      </w:r>
      <w:bookmarkEnd w:id="3"/>
      <w:r>
        <w:t xml:space="preserve"> View</w:t>
      </w:r>
    </w:p>
    <w:p w14:paraId="6D9886AA" w14:textId="77777777" w:rsidR="00F06707" w:rsidRDefault="00FD48DE">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0F732C29" w14:textId="77777777" w:rsidR="00F06707" w:rsidRDefault="00FD48DE">
      <w:pPr>
        <w:ind w:left="720"/>
        <w:rPr>
          <w:rStyle w:val="Hyperlink"/>
        </w:rPr>
      </w:pPr>
      <w:hyperlink r:id="rId12" w:history="1">
        <w:r>
          <w:rPr>
            <w:rStyle w:val="Hyperlink"/>
          </w:rPr>
          <w:t>Learn more at office.com</w:t>
        </w:r>
      </w:hyperlink>
    </w:p>
    <w:p w14:paraId="5071D2DF" w14:textId="77777777" w:rsidR="00F06707" w:rsidRDefault="00FD48DE">
      <w:pPr>
        <w:pStyle w:val="Heading1"/>
        <w:numPr>
          <w:ilvl w:val="0"/>
          <w:numId w:val="2"/>
        </w:numPr>
        <w:ind w:left="630"/>
      </w:pPr>
      <w:r>
        <w:t>Insert Online Pictures and Video</w:t>
      </w:r>
    </w:p>
    <w:p w14:paraId="39B394C5" w14:textId="77777777" w:rsidR="00F06707" w:rsidRDefault="00FD48DE">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395F28A7" w14:textId="77777777" w:rsidR="00F06707" w:rsidRDefault="00FD48DE">
      <w:pPr>
        <w:pStyle w:val="Heading1"/>
        <w:numPr>
          <w:ilvl w:val="0"/>
          <w:numId w:val="2"/>
        </w:numPr>
        <w:ind w:left="630"/>
      </w:pPr>
      <w:bookmarkStart w:id="6" w:name="_Read_mode"/>
      <w:bookmarkStart w:id="7" w:name="_Toc319937544"/>
      <w:bookmarkEnd w:id="6"/>
      <w:r>
        <w:lastRenderedPageBreak/>
        <w:t>Enjoy the Read</w:t>
      </w:r>
      <w:bookmarkEnd w:id="7"/>
    </w:p>
    <w:p w14:paraId="12A75567" w14:textId="77777777" w:rsidR="00F06707" w:rsidRDefault="00FD48DE">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388415E1" w14:textId="77777777" w:rsidR="00F06707" w:rsidRDefault="00FD48DE">
      <w:pPr>
        <w:pStyle w:val="Heading1"/>
        <w:numPr>
          <w:ilvl w:val="0"/>
          <w:numId w:val="2"/>
        </w:numPr>
        <w:ind w:left="630"/>
      </w:pPr>
      <w:r>
        <w:t>Edit PDF content in Word</w:t>
      </w:r>
    </w:p>
    <w:p w14:paraId="3E481AD3" w14:textId="77777777" w:rsidR="00F06707" w:rsidRDefault="00FD48DE">
      <w:pPr>
        <w:ind w:left="720"/>
      </w:pPr>
      <w:r>
        <w:t>Open PDFs and edit the</w:t>
      </w:r>
      <w:r>
        <w:t xml:space="preserve"> content in Word. Edit paragraphs, lists, and tables just like familiar Word documents. Take the content and make it look great. </w:t>
      </w:r>
    </w:p>
    <w:p w14:paraId="6F39F26E" w14:textId="77777777" w:rsidR="00F06707" w:rsidRDefault="00FD48DE">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1D1667BD" w14:textId="77777777" w:rsidR="00F06707" w:rsidRDefault="00FD48DE">
      <w:pPr>
        <w:pStyle w:val="Heading1"/>
      </w:pPr>
      <w:r>
        <w:lastRenderedPageBreak/>
        <w:t>Ready to get started?</w:t>
      </w:r>
    </w:p>
    <w:p w14:paraId="7F968836" w14:textId="77777777" w:rsidR="00F06707" w:rsidRDefault="00FD48DE">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4CF4758E" w14:textId="77777777" w:rsidR="00F06707" w:rsidRDefault="00FD48DE">
      <w:pPr>
        <w:ind w:left="720"/>
        <w:rPr>
          <w:rFonts w:asciiTheme="majorHAnsi" w:eastAsiaTheme="majorEastAsia" w:hAnsiTheme="majorHAnsi" w:cstheme="majorBidi"/>
        </w:rPr>
      </w:pPr>
      <w:r>
        <w:rPr>
          <w:rFonts w:asciiTheme="majorHAnsi" w:eastAsiaTheme="majorEastAsia" w:hAnsiTheme="majorHAnsi" w:cstheme="majorBidi"/>
        </w:rPr>
        <w:t>Sincerely,</w:t>
      </w:r>
    </w:p>
    <w:p w14:paraId="594E9ED4" w14:textId="77777777" w:rsidR="00F06707" w:rsidRDefault="00FD48DE">
      <w:pPr>
        <w:ind w:left="720"/>
        <w:rPr>
          <w:rFonts w:ascii="Segoe UI Semibold" w:hAnsi="Segoe UI Semibold"/>
        </w:rPr>
      </w:pPr>
      <w:r>
        <w:rPr>
          <w:rFonts w:ascii="Segoe UI Semibold" w:hAnsi="Segoe UI Semibold"/>
        </w:rPr>
        <w:t>The Word Team</w:t>
      </w:r>
    </w:p>
    <w:p w14:paraId="3830077A" w14:textId="77777777" w:rsidR="00F06707" w:rsidRDefault="00FD48DE">
      <w:pPr>
        <w:pStyle w:val="Heading1"/>
      </w:pPr>
      <w:r>
        <w:rPr>
          <w:noProof/>
          <w:lang w:val="en-GB" w:eastAsia="en-GB"/>
        </w:rPr>
        <mc:AlternateContent>
          <mc:Choice Requires="wps">
            <w:drawing>
              <wp:anchor distT="0" distB="0" distL="114300" distR="114300" simplePos="0" relativeHeight="251666432" behindDoc="0" locked="0" layoutInCell="1" allowOverlap="1" wp14:anchorId="0A12B70B" wp14:editId="0B04CCAF">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1DAF21"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59BB2B5" w14:textId="77777777" w:rsidR="00F06707" w:rsidRDefault="00FD48DE">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F0670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522D0514" w14:textId="77777777" w:rsidR="00F06707" w:rsidRDefault="00FD48DE">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D05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93EB1" w14:textId="77777777" w:rsidR="00FD48DE" w:rsidRDefault="00FD48DE">
      <w:pPr>
        <w:spacing w:after="0" w:line="240" w:lineRule="auto"/>
      </w:pPr>
      <w:r>
        <w:separator/>
      </w:r>
    </w:p>
  </w:endnote>
  <w:endnote w:type="continuationSeparator" w:id="0">
    <w:p w14:paraId="241C76EE" w14:textId="77777777" w:rsidR="00FD48DE" w:rsidRDefault="00FD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0F898" w14:textId="77777777" w:rsidR="00F06707" w:rsidRDefault="00FD48DE">
    <w:pPr>
      <w:pStyle w:val="Footer"/>
    </w:pPr>
    <w:r>
      <w:rPr>
        <w:noProof/>
        <w:lang w:val="en-GB" w:eastAsia="en-GB"/>
      </w:rPr>
      <mc:AlternateContent>
        <mc:Choice Requires="wps">
          <w:drawing>
            <wp:anchor distT="0" distB="0" distL="114300" distR="114300" simplePos="0" relativeHeight="251661312" behindDoc="0" locked="0" layoutInCell="1" allowOverlap="1" wp14:anchorId="7A10FBAD" wp14:editId="7894038C">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E3742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47CED" w14:textId="77777777" w:rsidR="00FD48DE" w:rsidRDefault="00FD48DE">
      <w:pPr>
        <w:spacing w:after="0" w:line="240" w:lineRule="auto"/>
      </w:pPr>
      <w:r>
        <w:separator/>
      </w:r>
    </w:p>
  </w:footnote>
  <w:footnote w:type="continuationSeparator" w:id="0">
    <w:p w14:paraId="1D42F72C" w14:textId="77777777" w:rsidR="00FD48DE" w:rsidRDefault="00FD4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88154" w14:textId="77777777" w:rsidR="00F06707" w:rsidRDefault="00FD48DE">
    <w:pPr>
      <w:pStyle w:val="Header"/>
    </w:pPr>
    <w:r>
      <w:rPr>
        <w:noProof/>
        <w:lang w:val="en-GB" w:eastAsia="en-GB"/>
      </w:rPr>
      <mc:AlternateContent>
        <mc:Choice Requires="wps">
          <w:drawing>
            <wp:anchor distT="0" distB="0" distL="114300" distR="114300" simplePos="0" relativeHeight="251659264" behindDoc="0" locked="0" layoutInCell="1" allowOverlap="1" wp14:anchorId="56BF3BED" wp14:editId="016AD243">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92677"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FF"/>
    <w:rsid w:val="00BC6FFF"/>
    <w:rsid w:val="00F06707"/>
    <w:rsid w:val="00FD48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99F07"/>
  <w15:docId w15:val="{4B03EB31-0835-42BF-A4B4-BDFB1AE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1</cp:revision>
  <dcterms:created xsi:type="dcterms:W3CDTF">2018-08-02T11:30:00Z</dcterms:created>
  <dcterms:modified xsi:type="dcterms:W3CDTF">2018-08-02T11:30:00Z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